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3142650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  <w:color w:val="B80E0F" w:themeColor="accent1"/>
          <w:sz w:val="48"/>
          <w:szCs w:val="48"/>
        </w:rPr>
      </w:sdtEndPr>
      <w:sdtContent>
        <w:p w14:paraId="2EACE75E" w14:textId="77777777" w:rsidR="0010781C" w:rsidRDefault="0010781C">
          <w:pPr>
            <w:rPr>
              <w:ins w:id="0" w:author="Prashanti Ivatur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40F2D2BA" wp14:editId="3E8AFA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B4FC95" w14:textId="77777777" w:rsidR="0010781C" w:rsidRDefault="0010781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0F2D2BA" id="Rectangle 466" o:spid="_x0000_s102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" fillcolor="#fac4c4 [660]" stroked="f" strokeweight="1.5pt">
                    <v:fill color2="#f15051 [1940]" focus="100%"/>
                    <v:textbox inset="21.6pt,,21.6pt">
                      <w:txbxContent>
                        <w:p w14:paraId="31B4FC95" w14:textId="77777777" w:rsidR="0010781C" w:rsidRDefault="0010781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4C413B0" wp14:editId="21342DE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D010A3" w14:textId="77777777" w:rsidR="0010781C" w:rsidRDefault="0082316A" w:rsidP="0010781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781C" w:rsidRPr="0010781C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ASSIGNMENT 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C413B0" id="Rectangle 467" o:spid="_x0000_s102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7lbqjokCAABzBQAADgAAAAAAAAAAAAAAAAAuAgAAZHJzL2Uyb0RvYy54bWxQSwECLQAUAAYA&#10;CAAAACEAMPK6Ut4AAAAFAQAADwAAAAAAAAAAAAAAAADjBAAAZHJzL2Rvd25yZXYueG1sUEsFBgAA&#10;AAAEAAQA8wAAAO4FAAAAAA==&#10;" fillcolor="#424242 [3215]" stroked="f" strokeweight="1.5pt">
                    <v:textbox inset="14.4pt,14.4pt,14.4pt,28.8pt">
                      <w:txbxContent>
                        <w:p w14:paraId="58D010A3" w14:textId="77777777" w:rsidR="0010781C" w:rsidRDefault="0082316A" w:rsidP="0010781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0781C" w:rsidRPr="0010781C"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ASSIGNMENT 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D14D7B" wp14:editId="1D9656B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283DA8C" id="Rectangle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3636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B89FEC1" wp14:editId="67FEFC2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0C58CA" id="Rectangle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b80e0f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C1BDC9A" wp14:editId="13EACC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C00000"/>
                                    <w:sz w:val="48"/>
                                    <w:szCs w:val="56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A0EDA6" w14:textId="56B6B782" w:rsidR="0010781C" w:rsidRPr="0010781C" w:rsidRDefault="005F5C0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B80E0F" w:themeColor="accent1"/>
                                        <w:sz w:val="48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C00000"/>
                                        <w:sz w:val="48"/>
                                        <w:szCs w:val="56"/>
                                      </w:rPr>
                                      <w:t xml:space="preserve">Introduction to Networking, </w:t>
                                    </w:r>
                                    <w:r w:rsidR="002570EE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C00000"/>
                                        <w:sz w:val="48"/>
                                        <w:szCs w:val="56"/>
                                      </w:rPr>
                                      <w:t>Foot Printing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C00000"/>
                                        <w:sz w:val="48"/>
                                        <w:szCs w:val="56"/>
                                      </w:rPr>
                                      <w:t xml:space="preserve"> </w:t>
                                    </w:r>
                                    <w:r w:rsidR="005B0748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C00000"/>
                                        <w:sz w:val="48"/>
                                        <w:szCs w:val="56"/>
                                      </w:rPr>
                                      <w:t>using reconnaissance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C00000"/>
                                        <w:sz w:val="48"/>
                                        <w:szCs w:val="56"/>
                                      </w:rPr>
                                      <w:t xml:space="preserve"> enumeration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2424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C9C18A" w14:textId="77777777" w:rsidR="0010781C" w:rsidRDefault="0010781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C1BDC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color w:val="C00000"/>
                              <w:sz w:val="48"/>
                              <w:szCs w:val="56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6A0EDA6" w14:textId="56B6B782" w:rsidR="0010781C" w:rsidRPr="0010781C" w:rsidRDefault="005F5C0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B80E0F" w:themeColor="accent1"/>
                                  <w:sz w:val="48"/>
                                  <w:szCs w:val="5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C00000"/>
                                  <w:sz w:val="48"/>
                                  <w:szCs w:val="56"/>
                                </w:rPr>
                                <w:t xml:space="preserve">Introduction to Networking, </w:t>
                              </w:r>
                              <w:r w:rsidR="002570EE">
                                <w:rPr>
                                  <w:rFonts w:ascii="Calibri" w:hAnsi="Calibri" w:cs="Calibri"/>
                                  <w:b/>
                                  <w:bCs/>
                                  <w:color w:val="C00000"/>
                                  <w:sz w:val="48"/>
                                  <w:szCs w:val="56"/>
                                </w:rPr>
                                <w:t>Foot Printing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C00000"/>
                                  <w:sz w:val="48"/>
                                  <w:szCs w:val="56"/>
                                </w:rPr>
                                <w:t xml:space="preserve"> </w:t>
                              </w:r>
                              <w:r w:rsidR="005B0748">
                                <w:rPr>
                                  <w:rFonts w:ascii="Calibri" w:hAnsi="Calibri" w:cs="Calibri"/>
                                  <w:b/>
                                  <w:bCs/>
                                  <w:color w:val="C00000"/>
                                  <w:sz w:val="48"/>
                                  <w:szCs w:val="56"/>
                                </w:rPr>
                                <w:t>using reconnaissance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C00000"/>
                                  <w:sz w:val="48"/>
                                  <w:szCs w:val="56"/>
                                </w:rPr>
                                <w:t xml:space="preserve"> enumeration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2424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6C9C18A" w14:textId="77777777" w:rsidR="0010781C" w:rsidRDefault="0010781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34D059" w14:textId="77777777" w:rsidR="0010781C" w:rsidRDefault="0010781C">
          <w:pPr>
            <w:rPr>
              <w:ins w:id="1" w:author="Prashanti Ivaturi"/>
              <w:rFonts w:ascii="Calibri" w:eastAsiaTheme="majorEastAsia" w:hAnsi="Calibri" w:cs="Calibri"/>
              <w:b/>
              <w:bCs/>
              <w:color w:val="B80E0F" w:themeColor="accent1"/>
              <w:sz w:val="48"/>
              <w:szCs w:val="48"/>
            </w:rPr>
          </w:pPr>
          <w:ins w:id="2" w:author="Prashanti Ivaturi">
            <w:r>
              <w:rPr>
                <w:rFonts w:ascii="Calibri" w:hAnsi="Calibri" w:cs="Calibri"/>
                <w:b/>
                <w:bCs/>
                <w:color w:val="B80E0F" w:themeColor="accent1"/>
                <w:sz w:val="48"/>
                <w:szCs w:val="48"/>
              </w:rPr>
              <w:br w:type="page"/>
            </w:r>
          </w:ins>
        </w:p>
      </w:sdtContent>
    </w:sdt>
    <w:p w14:paraId="1729BFF3" w14:textId="77777777" w:rsidR="00BC13CE" w:rsidRDefault="00BC13CE" w:rsidP="00BC13CE">
      <w:pPr>
        <w:pStyle w:val="Heading1"/>
        <w:jc w:val="center"/>
        <w:rPr>
          <w:rFonts w:ascii="Calibri" w:hAnsi="Calibri" w:cs="Calibri"/>
          <w:b/>
          <w:bCs/>
          <w:color w:val="B80E0F" w:themeColor="accent1"/>
          <w:sz w:val="48"/>
          <w:szCs w:val="48"/>
        </w:rPr>
      </w:pPr>
      <w:r w:rsidRPr="00BC13CE">
        <w:rPr>
          <w:rFonts w:ascii="Calibri" w:hAnsi="Calibri" w:cs="Calibri"/>
          <w:b/>
          <w:bCs/>
          <w:color w:val="B80E0F" w:themeColor="accent1"/>
          <w:sz w:val="48"/>
          <w:szCs w:val="48"/>
        </w:rPr>
        <w:lastRenderedPageBreak/>
        <w:t>INDEX</w:t>
      </w:r>
    </w:p>
    <w:p w14:paraId="37B58A0C" w14:textId="77777777" w:rsidR="00BC13CE" w:rsidRPr="00BC13CE" w:rsidRDefault="00BC13CE" w:rsidP="00BC13CE"/>
    <w:p w14:paraId="4A7DADC0" w14:textId="77777777" w:rsidR="00133AE4" w:rsidRDefault="00133AE4">
      <w:pPr>
        <w:rPr>
          <w:rFonts w:ascii="Calibri" w:hAnsi="Calibri" w:cs="Calibri"/>
          <w:b/>
          <w:bCs/>
          <w:color w:val="B80E0F" w:themeColor="accent1"/>
        </w:rPr>
      </w:pPr>
    </w:p>
    <w:tbl>
      <w:tblPr>
        <w:tblStyle w:val="TableGrid"/>
        <w:tblpPr w:leftFromText="180" w:rightFromText="180" w:vertAnchor="text" w:horzAnchor="margin" w:tblpY="-53"/>
        <w:tblW w:w="9861" w:type="dxa"/>
        <w:tblLook w:val="04A0" w:firstRow="1" w:lastRow="0" w:firstColumn="1" w:lastColumn="0" w:noHBand="0" w:noVBand="1"/>
      </w:tblPr>
      <w:tblGrid>
        <w:gridCol w:w="2830"/>
        <w:gridCol w:w="4253"/>
        <w:gridCol w:w="2778"/>
      </w:tblGrid>
      <w:tr w:rsidR="00133AE4" w14:paraId="50A84C27" w14:textId="77777777" w:rsidTr="00BC0B85">
        <w:trPr>
          <w:trHeight w:val="581"/>
        </w:trPr>
        <w:tc>
          <w:tcPr>
            <w:tcW w:w="2830" w:type="dxa"/>
          </w:tcPr>
          <w:p w14:paraId="527F6BDA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4253" w:type="dxa"/>
          </w:tcPr>
          <w:p w14:paraId="7D596082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778" w:type="dxa"/>
          </w:tcPr>
          <w:p w14:paraId="68D86504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PAGE NO</w:t>
            </w:r>
          </w:p>
        </w:tc>
      </w:tr>
      <w:tr w:rsidR="00133AE4" w14:paraId="13444E0A" w14:textId="77777777" w:rsidTr="00BC0B85">
        <w:trPr>
          <w:trHeight w:val="580"/>
        </w:trPr>
        <w:tc>
          <w:tcPr>
            <w:tcW w:w="2830" w:type="dxa"/>
          </w:tcPr>
          <w:p w14:paraId="637E5E1D" w14:textId="77777777" w:rsidR="00133AE4" w:rsidRPr="001F288F" w:rsidRDefault="00133AE4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01ED7899" w14:textId="77777777" w:rsidR="00133AE4" w:rsidRDefault="0063015B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D3BBA">
              <w:rPr>
                <w:rFonts w:ascii="Calibri" w:hAnsi="Calibri" w:cs="Calibri"/>
                <w:sz w:val="24"/>
                <w:szCs w:val="24"/>
              </w:rPr>
              <w:t>Report on today’s lecture</w:t>
            </w:r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0E3834F1" w14:textId="77777777" w:rsidR="0063015B" w:rsidRDefault="0063015B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Privilege Escalation</w:t>
            </w:r>
          </w:p>
          <w:p w14:paraId="1D53AD3D" w14:textId="77777777" w:rsidR="0063015B" w:rsidRPr="001F288F" w:rsidRDefault="0063015B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78" w:type="dxa"/>
          </w:tcPr>
          <w:p w14:paraId="2E29C3AB" w14:textId="77777777" w:rsidR="00133AE4" w:rsidRPr="001F288F" w:rsidRDefault="001F288F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2</w:t>
            </w:r>
            <w:r w:rsidR="000C3045">
              <w:rPr>
                <w:rFonts w:ascii="Calibri" w:hAnsi="Calibri" w:cs="Calibri"/>
                <w:sz w:val="24"/>
                <w:szCs w:val="24"/>
              </w:rPr>
              <w:t>-3</w:t>
            </w:r>
          </w:p>
        </w:tc>
      </w:tr>
      <w:tr w:rsidR="00133AE4" w14:paraId="54AF5F65" w14:textId="77777777" w:rsidTr="00BC0B85">
        <w:trPr>
          <w:trHeight w:val="590"/>
        </w:trPr>
        <w:tc>
          <w:tcPr>
            <w:tcW w:w="2830" w:type="dxa"/>
          </w:tcPr>
          <w:p w14:paraId="3E72A415" w14:textId="77777777" w:rsidR="00133AE4" w:rsidRPr="001F288F" w:rsidRDefault="001F288F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4F0D9A49" w14:textId="77777777" w:rsidR="0063015B" w:rsidRPr="0063015B" w:rsidRDefault="0063015B" w:rsidP="0063015B">
            <w:pPr>
              <w:pStyle w:val="Content"/>
              <w:ind w:left="72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63015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Data Exfiltration</w:t>
            </w:r>
          </w:p>
          <w:p w14:paraId="57E4C87F" w14:textId="77777777" w:rsidR="00133AE4" w:rsidRPr="001F288F" w:rsidRDefault="00133AE4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78" w:type="dxa"/>
          </w:tcPr>
          <w:p w14:paraId="7EEC9224" w14:textId="77777777" w:rsidR="00133AE4" w:rsidRPr="001F288F" w:rsidRDefault="00BC0B85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63015B" w14:paraId="166329BD" w14:textId="77777777" w:rsidTr="00BC0B85">
        <w:trPr>
          <w:trHeight w:val="590"/>
        </w:trPr>
        <w:tc>
          <w:tcPr>
            <w:tcW w:w="2830" w:type="dxa"/>
          </w:tcPr>
          <w:p w14:paraId="66EB8A51" w14:textId="77777777" w:rsidR="0063015B" w:rsidRPr="001F288F" w:rsidRDefault="0063015B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75264374" w14:textId="77777777" w:rsidR="0063015B" w:rsidRPr="0063015B" w:rsidRDefault="0063015B" w:rsidP="0063015B">
            <w:pPr>
              <w:pStyle w:val="Content"/>
              <w:ind w:left="72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63015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Post Exploitation &amp; Covering Tracks</w:t>
            </w:r>
          </w:p>
          <w:p w14:paraId="57F6A6E9" w14:textId="77777777" w:rsidR="0063015B" w:rsidRPr="002D3BBA" w:rsidRDefault="0063015B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78" w:type="dxa"/>
          </w:tcPr>
          <w:p w14:paraId="2C6E1688" w14:textId="77777777" w:rsidR="0063015B" w:rsidRDefault="00BC0B85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</w:tbl>
    <w:p w14:paraId="7544F253" w14:textId="77777777" w:rsidR="00BC13CE" w:rsidRDefault="00BC13CE">
      <w:pPr>
        <w:rPr>
          <w:rFonts w:ascii="Calibri" w:eastAsiaTheme="majorEastAsia" w:hAnsi="Calibri" w:cs="Calibri"/>
          <w:b/>
          <w:bCs/>
          <w:color w:val="B80E0F" w:themeColor="accent1"/>
          <w:sz w:val="36"/>
          <w:szCs w:val="36"/>
        </w:rPr>
      </w:pPr>
      <w:r>
        <w:rPr>
          <w:rFonts w:ascii="Calibri" w:hAnsi="Calibri" w:cs="Calibri"/>
          <w:b/>
          <w:bCs/>
          <w:color w:val="B80E0F" w:themeColor="accent1"/>
        </w:rPr>
        <w:br w:type="page"/>
      </w:r>
    </w:p>
    <w:p w14:paraId="711162F8" w14:textId="77777777" w:rsidR="00D40DBE" w:rsidRPr="00D40DBE" w:rsidRDefault="00747F89" w:rsidP="00D40DBE">
      <w:pPr>
        <w:pStyle w:val="Heading1"/>
        <w:rPr>
          <w:rFonts w:ascii="Calibri" w:hAnsi="Calibri" w:cs="Calibri"/>
          <w:b/>
          <w:bCs/>
          <w:color w:val="B80E0F" w:themeColor="accent1"/>
        </w:rPr>
      </w:pPr>
      <w:r>
        <w:rPr>
          <w:rFonts w:ascii="Calibri" w:hAnsi="Calibri" w:cs="Calibri"/>
          <w:b/>
          <w:bCs/>
          <w:color w:val="B80E0F" w:themeColor="accent1"/>
        </w:rPr>
        <w:lastRenderedPageBreak/>
        <w:t>Topic:</w:t>
      </w:r>
      <w:r w:rsidR="006F0CC8" w:rsidRPr="006F0CC8">
        <w:rPr>
          <w:rFonts w:ascii="Calibri" w:hAnsi="Calibri" w:cs="Calibri"/>
          <w:color w:val="FFFFFF"/>
          <w:sz w:val="96"/>
          <w:szCs w:val="96"/>
        </w:rPr>
        <w:t xml:space="preserve"> </w:t>
      </w:r>
      <w:r w:rsidR="006F0CC8" w:rsidRPr="006F0CC8">
        <w:rPr>
          <w:rFonts w:ascii="Calibri" w:hAnsi="Calibri" w:cs="Calibri"/>
          <w:b/>
          <w:bCs/>
          <w:color w:val="C00000"/>
        </w:rPr>
        <w:t>PRIVILEGE ESCALATION</w:t>
      </w:r>
      <w:r w:rsidR="00D40DBE" w:rsidRPr="006F0CC8">
        <w:rPr>
          <w:rFonts w:ascii="Calibri" w:hAnsi="Calibri" w:cs="Calibri"/>
          <w:color w:val="C00000"/>
          <w:sz w:val="48"/>
          <w:szCs w:val="48"/>
        </w:rPr>
        <w:t>,</w:t>
      </w:r>
      <w:r w:rsidR="00D40DBE" w:rsidRPr="006F0CC8">
        <w:rPr>
          <w:rFonts w:ascii="Calibri" w:hAnsi="Calibri" w:cs="Calibri"/>
          <w:b/>
          <w:bCs/>
          <w:color w:val="C00000"/>
        </w:rPr>
        <w:t xml:space="preserve"> </w:t>
      </w:r>
      <w:r w:rsidR="006F0CC8">
        <w:rPr>
          <w:rFonts w:ascii="Calibri" w:hAnsi="Calibri" w:cs="Calibri"/>
          <w:b/>
          <w:bCs/>
          <w:color w:val="C00000"/>
        </w:rPr>
        <w:t>DATA EXFILTERATION, POST EXPLOITATION &amp; COVERING TRACKS</w:t>
      </w:r>
    </w:p>
    <w:sdt>
      <w:sdtPr>
        <w:rPr>
          <w:color w:val="auto"/>
          <w:sz w:val="21"/>
          <w:szCs w:val="21"/>
          <w:lang w:val="en-IN"/>
        </w:rPr>
        <w:id w:val="1660650702"/>
        <w:placeholder>
          <w:docPart w:val="3FEC2C8E5FD843428266B5462D5510F2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ascii="Calibri" w:hAnsi="Calibri" w:cs="Calibri"/>
          <w:color w:val="424242" w:themeColor="text2"/>
          <w:sz w:val="28"/>
          <w:szCs w:val="22"/>
          <w:lang w:val="en-US"/>
        </w:rPr>
      </w:sdtEndPr>
      <w:sdtContent>
        <w:p w14:paraId="430EB802" w14:textId="77777777" w:rsidR="00947F59" w:rsidRDefault="00947F59" w:rsidP="00EE3915">
          <w:pPr>
            <w:pStyle w:val="Content"/>
            <w:rPr>
              <w:color w:val="auto"/>
              <w:sz w:val="21"/>
              <w:szCs w:val="21"/>
              <w:lang w:val="en-IN"/>
            </w:rPr>
          </w:pPr>
        </w:p>
        <w:p w14:paraId="26B5FE91" w14:textId="77777777" w:rsidR="00EE3915" w:rsidRDefault="00747F89" w:rsidP="00EE3915">
          <w:pPr>
            <w:pStyle w:val="Content"/>
            <w:rPr>
              <w:rFonts w:ascii="Calibri" w:hAnsi="Calibri" w:cs="Calibri"/>
              <w:color w:val="B80E0F" w:themeColor="accent1"/>
              <w:sz w:val="24"/>
              <w:szCs w:val="24"/>
            </w:rPr>
          </w:pPr>
          <w:r w:rsidRPr="00747F89">
            <w:rPr>
              <w:rFonts w:ascii="Calibri" w:hAnsi="Calibri" w:cs="Calibri"/>
              <w:color w:val="B80E0F" w:themeColor="accent1"/>
              <w:sz w:val="24"/>
              <w:szCs w:val="24"/>
            </w:rPr>
            <w:t xml:space="preserve">ASSIGNMENT </w:t>
          </w:r>
          <w:r w:rsidR="006F0CC8">
            <w:rPr>
              <w:rFonts w:ascii="Calibri" w:hAnsi="Calibri" w:cs="Calibri"/>
              <w:color w:val="B80E0F" w:themeColor="accent1"/>
              <w:sz w:val="24"/>
              <w:szCs w:val="24"/>
            </w:rPr>
            <w:t>7</w:t>
          </w:r>
          <w:r w:rsidR="000D11C9">
            <w:rPr>
              <w:rFonts w:ascii="Calibri" w:hAnsi="Calibri" w:cs="Calibri"/>
              <w:color w:val="B80E0F" w:themeColor="accent1"/>
              <w:sz w:val="24"/>
              <w:szCs w:val="24"/>
            </w:rPr>
            <w:t xml:space="preserve">(DAY </w:t>
          </w:r>
          <w:r w:rsidR="006F0CC8">
            <w:rPr>
              <w:rFonts w:ascii="Calibri" w:hAnsi="Calibri" w:cs="Calibri"/>
              <w:color w:val="B80E0F" w:themeColor="accent1"/>
              <w:sz w:val="24"/>
              <w:szCs w:val="24"/>
            </w:rPr>
            <w:t>7</w:t>
          </w:r>
          <w:r w:rsidR="000D11C9">
            <w:rPr>
              <w:rFonts w:ascii="Calibri" w:hAnsi="Calibri" w:cs="Calibri"/>
              <w:color w:val="B80E0F" w:themeColor="accent1"/>
              <w:sz w:val="24"/>
              <w:szCs w:val="24"/>
            </w:rPr>
            <w:t>)</w:t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  <w:t>Date:</w:t>
          </w:r>
          <w:r w:rsidR="003E7458">
            <w:rPr>
              <w:rFonts w:ascii="Calibri" w:hAnsi="Calibri" w:cs="Calibri"/>
              <w:color w:val="B80E0F" w:themeColor="accent1"/>
              <w:sz w:val="24"/>
              <w:szCs w:val="24"/>
            </w:rPr>
            <w:t>0</w:t>
          </w:r>
          <w:r w:rsidR="006F0CC8">
            <w:rPr>
              <w:rFonts w:ascii="Calibri" w:hAnsi="Calibri" w:cs="Calibri"/>
              <w:color w:val="B80E0F" w:themeColor="accent1"/>
              <w:sz w:val="24"/>
              <w:szCs w:val="24"/>
            </w:rPr>
            <w:t>4</w:t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>-0</w:t>
          </w:r>
          <w:r w:rsidR="003E7458">
            <w:rPr>
              <w:rFonts w:ascii="Calibri" w:hAnsi="Calibri" w:cs="Calibri"/>
              <w:color w:val="B80E0F" w:themeColor="accent1"/>
              <w:sz w:val="24"/>
              <w:szCs w:val="24"/>
            </w:rPr>
            <w:t>7</w:t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>-2022</w:t>
          </w:r>
        </w:p>
        <w:p w14:paraId="2EF3D259" w14:textId="77777777" w:rsidR="00947F59" w:rsidRDefault="00947F59" w:rsidP="00EE3915">
          <w:pPr>
            <w:pStyle w:val="Content"/>
            <w:rPr>
              <w:rFonts w:ascii="Calibri" w:hAnsi="Calibri" w:cs="Calibri"/>
              <w:color w:val="B80E0F" w:themeColor="accent1"/>
              <w:sz w:val="24"/>
              <w:szCs w:val="24"/>
            </w:rPr>
          </w:pPr>
        </w:p>
        <w:p w14:paraId="5AD979B8" w14:textId="77777777" w:rsidR="00747F89" w:rsidRPr="003C6D66" w:rsidRDefault="00747F89" w:rsidP="00EE3915">
          <w:pPr>
            <w:pStyle w:val="Content"/>
            <w:rPr>
              <w:rFonts w:ascii="Calibri" w:hAnsi="Calibri" w:cs="Calibri"/>
              <w:color w:val="auto"/>
              <w:sz w:val="21"/>
              <w:szCs w:val="21"/>
            </w:rPr>
          </w:pPr>
        </w:p>
        <w:p w14:paraId="641F7C6E" w14:textId="77777777" w:rsidR="00E21CD7" w:rsidRDefault="006F0CC8" w:rsidP="00E21CD7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S</w:t>
          </w:r>
          <w:r w:rsidRPr="00E21CD7">
            <w:rPr>
              <w:rFonts w:ascii="Calibri" w:hAnsi="Calibri" w:cs="Calibri"/>
              <w:b/>
              <w:bCs/>
            </w:rPr>
            <w:t xml:space="preserve">ummary </w:t>
          </w:r>
          <w:r>
            <w:rPr>
              <w:rFonts w:ascii="Calibri" w:hAnsi="Calibri" w:cs="Calibri"/>
              <w:b/>
              <w:bCs/>
            </w:rPr>
            <w:t>R</w:t>
          </w:r>
          <w:r w:rsidRPr="00E21CD7">
            <w:rPr>
              <w:rFonts w:ascii="Calibri" w:hAnsi="Calibri" w:cs="Calibri"/>
              <w:b/>
              <w:bCs/>
            </w:rPr>
            <w:t>eport of today</w:t>
          </w:r>
          <w:r>
            <w:rPr>
              <w:rFonts w:ascii="Calibri" w:hAnsi="Calibri" w:cs="Calibri"/>
              <w:b/>
              <w:bCs/>
            </w:rPr>
            <w:t>’s lecture.</w:t>
          </w:r>
        </w:p>
        <w:p w14:paraId="26F57A14" w14:textId="77777777" w:rsidR="006F0CC8" w:rsidRDefault="006F0CC8" w:rsidP="006F0CC8">
          <w:pPr>
            <w:pStyle w:val="Content"/>
            <w:ind w:left="720"/>
            <w:rPr>
              <w:rFonts w:ascii="Calibri" w:hAnsi="Calibri" w:cs="Calibri"/>
              <w:b/>
              <w:bCs/>
            </w:rPr>
          </w:pPr>
        </w:p>
        <w:p w14:paraId="32591D3E" w14:textId="77777777" w:rsidR="003E45C3" w:rsidRDefault="003E45C3" w:rsidP="006F0CC8">
          <w:pPr>
            <w:pStyle w:val="Content"/>
            <w:ind w:left="720"/>
            <w:rPr>
              <w:rFonts w:ascii="Calibri" w:hAnsi="Calibri" w:cs="Calibri"/>
              <w:b/>
              <w:bCs/>
              <w:szCs w:val="28"/>
              <w:u w:val="single"/>
            </w:rPr>
          </w:pPr>
          <w:r w:rsidRPr="003E45C3">
            <w:rPr>
              <w:rFonts w:ascii="Calibri" w:hAnsi="Calibri" w:cs="Calibri"/>
              <w:b/>
              <w:bCs/>
              <w:szCs w:val="28"/>
              <w:u w:val="single"/>
            </w:rPr>
            <w:t>PRIVILEGE ESCALATION</w:t>
          </w:r>
        </w:p>
        <w:p w14:paraId="1FC3B468" w14:textId="77777777" w:rsidR="003E45C3" w:rsidRPr="003E45C3" w:rsidRDefault="003E45C3" w:rsidP="006F0CC8">
          <w:pPr>
            <w:pStyle w:val="Content"/>
            <w:ind w:left="720"/>
            <w:rPr>
              <w:rFonts w:ascii="Calibri" w:hAnsi="Calibri" w:cs="Calibri"/>
              <w:b/>
              <w:bCs/>
              <w:szCs w:val="28"/>
              <w:u w:val="single"/>
            </w:rPr>
          </w:pPr>
        </w:p>
        <w:p w14:paraId="31ECCE4D" w14:textId="77777777" w:rsidR="006F0CC8" w:rsidRDefault="006F0CC8" w:rsidP="006F0CC8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What is Privi</w:t>
          </w:r>
          <w:r w:rsidR="00A90444">
            <w:rPr>
              <w:rFonts w:ascii="Calibri" w:hAnsi="Calibri" w:cs="Calibri"/>
              <w:b/>
              <w:bCs/>
            </w:rPr>
            <w:t>lege?</w:t>
          </w:r>
        </w:p>
        <w:p w14:paraId="64B3359D" w14:textId="77777777" w:rsidR="00A90444" w:rsidRPr="00A90444" w:rsidRDefault="00A90444" w:rsidP="00A90444">
          <w:pPr>
            <w:pStyle w:val="Content"/>
            <w:numPr>
              <w:ilvl w:val="0"/>
              <w:numId w:val="40"/>
            </w:numPr>
            <w:rPr>
              <w:rFonts w:ascii="Calibri" w:hAnsi="Calibri" w:cs="Calibri"/>
              <w:b/>
              <w:bCs/>
            </w:rPr>
          </w:pPr>
          <w:r w:rsidRPr="00A90444">
            <w:rPr>
              <w:rFonts w:ascii="Calibri" w:hAnsi="Calibri" w:cs="Calibri"/>
              <w:b/>
              <w:bCs/>
            </w:rPr>
            <w:t>Privilege, in computer security, means delegating authority for making changes to a computer system. On many systems, there's a separation between "normal" users without any authority to make changes to the system and "administrative" users with full access to the system.</w:t>
          </w:r>
        </w:p>
        <w:p w14:paraId="4A1CB97A" w14:textId="77777777" w:rsidR="00D40DBE" w:rsidRDefault="00A90444" w:rsidP="00A90444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What is Privilege Escalation?</w:t>
          </w:r>
        </w:p>
        <w:p w14:paraId="4B04574F" w14:textId="77777777" w:rsidR="00A90444" w:rsidRDefault="00A90444" w:rsidP="00A90444">
          <w:pPr>
            <w:pStyle w:val="Content"/>
            <w:numPr>
              <w:ilvl w:val="0"/>
              <w:numId w:val="40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It refers to escalate or to increase the privilege on the target system.</w:t>
          </w:r>
        </w:p>
        <w:p w14:paraId="00965150" w14:textId="77777777" w:rsidR="00A90444" w:rsidRDefault="00A90444" w:rsidP="00A90444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Need of Privilege Escalation.</w:t>
          </w:r>
        </w:p>
        <w:p w14:paraId="21BA14D9" w14:textId="77777777" w:rsidR="00A90444" w:rsidRDefault="00A90444" w:rsidP="00A90444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Types of Privilege Escalation.</w:t>
          </w:r>
        </w:p>
        <w:p w14:paraId="7ABE97CE" w14:textId="77777777" w:rsidR="0061069F" w:rsidRDefault="0061069F" w:rsidP="0061069F">
          <w:pPr>
            <w:pStyle w:val="Content"/>
            <w:numPr>
              <w:ilvl w:val="0"/>
              <w:numId w:val="40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Horizontal Privilege Escalation</w:t>
          </w:r>
        </w:p>
        <w:p w14:paraId="7CD2B068" w14:textId="77777777" w:rsidR="0061069F" w:rsidRPr="0061069F" w:rsidRDefault="0061069F" w:rsidP="0061069F">
          <w:pPr>
            <w:pStyle w:val="Content"/>
            <w:numPr>
              <w:ilvl w:val="0"/>
              <w:numId w:val="40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Vertical Privilege Escalation.</w:t>
          </w:r>
          <w:r w:rsidRPr="0061069F">
            <w:rPr>
              <w:rFonts w:ascii="Calibri" w:hAnsi="Calibri" w:cs="Calibri"/>
              <w:b/>
              <w:bCs/>
            </w:rPr>
            <w:t xml:space="preserve">     </w:t>
          </w:r>
        </w:p>
        <w:p w14:paraId="39C68409" w14:textId="77777777" w:rsidR="0061069F" w:rsidRDefault="0061069F" w:rsidP="0061069F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Causes of Privilege Escalation.</w:t>
          </w:r>
        </w:p>
        <w:p w14:paraId="0FC429A9" w14:textId="77777777" w:rsidR="0061069F" w:rsidRDefault="0061069F" w:rsidP="0061069F">
          <w:pPr>
            <w:pStyle w:val="Content"/>
            <w:numPr>
              <w:ilvl w:val="0"/>
              <w:numId w:val="4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For windows</w:t>
          </w:r>
        </w:p>
        <w:p w14:paraId="737EEA72" w14:textId="77777777" w:rsidR="0061069F" w:rsidRPr="0061069F" w:rsidRDefault="0061069F" w:rsidP="0061069F">
          <w:pPr>
            <w:pStyle w:val="Content"/>
            <w:numPr>
              <w:ilvl w:val="0"/>
              <w:numId w:val="42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For Linux</w:t>
          </w:r>
        </w:p>
        <w:p w14:paraId="66F4FE24" w14:textId="77777777" w:rsidR="0061069F" w:rsidRDefault="0061069F" w:rsidP="0061069F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SUID FILES:</w:t>
          </w:r>
        </w:p>
        <w:p w14:paraId="5FC6861D" w14:textId="77777777" w:rsidR="0061069F" w:rsidRDefault="0061069F" w:rsidP="0061069F">
          <w:pPr>
            <w:pStyle w:val="Content"/>
            <w:numPr>
              <w:ilvl w:val="0"/>
              <w:numId w:val="43"/>
            </w:numPr>
            <w:rPr>
              <w:rFonts w:ascii="Calibri" w:hAnsi="Calibri" w:cs="Calibri"/>
              <w:b/>
              <w:bCs/>
            </w:rPr>
          </w:pPr>
          <w:r w:rsidRPr="0061069F">
            <w:rPr>
              <w:rFonts w:ascii="Calibri" w:hAnsi="Calibri" w:cs="Calibri"/>
              <w:b/>
              <w:bCs/>
            </w:rPr>
            <w:t>SUID is defined as giving temporary permissions to a user to run a program/file with the permissions of the file owner rather that the user who runs it or root user.</w:t>
          </w:r>
        </w:p>
        <w:p w14:paraId="5E13FAF9" w14:textId="77777777" w:rsidR="0061069F" w:rsidRDefault="0061069F" w:rsidP="0061069F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How to prevent Privilege Escalation.</w:t>
          </w:r>
        </w:p>
        <w:p w14:paraId="3F9006A3" w14:textId="77777777" w:rsidR="003E45C3" w:rsidRDefault="003E45C3" w:rsidP="003E45C3">
          <w:pPr>
            <w:pStyle w:val="Content"/>
            <w:numPr>
              <w:ilvl w:val="0"/>
              <w:numId w:val="43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Monitoring suspicious user activities, having a strong password.</w:t>
          </w:r>
        </w:p>
        <w:p w14:paraId="135B6F70" w14:textId="77777777" w:rsidR="003E45C3" w:rsidRPr="0061069F" w:rsidRDefault="003E45C3" w:rsidP="003E45C3">
          <w:pPr>
            <w:pStyle w:val="Content"/>
            <w:numPr>
              <w:ilvl w:val="0"/>
              <w:numId w:val="43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lastRenderedPageBreak/>
            <w:t>Use privilege escalation prevention tools and scan machine for vulnerabilities frequently.</w:t>
          </w:r>
        </w:p>
        <w:p w14:paraId="35CED575" w14:textId="77777777" w:rsidR="00D40DBE" w:rsidRPr="00E21CD7" w:rsidRDefault="00D40DBE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5ADFC511" w14:textId="77777777" w:rsidR="00D40DBE" w:rsidRDefault="00D40DBE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5597F5AA" w14:textId="77777777" w:rsidR="003E45C3" w:rsidRPr="003E45C3" w:rsidRDefault="003E45C3" w:rsidP="003E45C3">
          <w:pPr>
            <w:pStyle w:val="Content"/>
            <w:ind w:left="720"/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  <w:u w:val="single"/>
            </w:rPr>
            <w:t>DATA EXFILTRATION</w:t>
          </w:r>
        </w:p>
        <w:p w14:paraId="41B86874" w14:textId="77777777" w:rsidR="00D40DBE" w:rsidRDefault="00D40DBE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5A8C00FB" w14:textId="77777777" w:rsidR="003E45C3" w:rsidRDefault="003E45C3" w:rsidP="003E45C3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 xml:space="preserve">What is Data </w:t>
          </w:r>
          <w:r w:rsidR="00202DEA">
            <w:rPr>
              <w:rFonts w:ascii="Calibri" w:hAnsi="Calibri" w:cs="Calibri"/>
              <w:b/>
              <w:bCs/>
            </w:rPr>
            <w:t>exfiltration</w:t>
          </w:r>
          <w:r>
            <w:rPr>
              <w:rFonts w:ascii="Calibri" w:hAnsi="Calibri" w:cs="Calibri"/>
              <w:b/>
              <w:bCs/>
            </w:rPr>
            <w:t>?</w:t>
          </w:r>
        </w:p>
        <w:p w14:paraId="480E8B07" w14:textId="77777777" w:rsidR="003E45C3" w:rsidRDefault="00202DEA" w:rsidP="00202DEA">
          <w:pPr>
            <w:pStyle w:val="Content"/>
            <w:numPr>
              <w:ilvl w:val="0"/>
              <w:numId w:val="44"/>
            </w:numPr>
            <w:rPr>
              <w:rFonts w:ascii="Calibri" w:hAnsi="Calibri" w:cs="Calibri"/>
              <w:b/>
              <w:bCs/>
            </w:rPr>
          </w:pPr>
          <w:r w:rsidRPr="00202DEA">
            <w:rPr>
              <w:rFonts w:ascii="Calibri" w:hAnsi="Calibri" w:cs="Calibri"/>
              <w:b/>
              <w:bCs/>
            </w:rPr>
            <w:t>Data exfiltration occurs when malware and/or a malicious actor carries out an unauthorized data transfer from a computer.</w:t>
          </w:r>
        </w:p>
        <w:p w14:paraId="70F87052" w14:textId="77777777" w:rsidR="00202DEA" w:rsidRDefault="00202DEA" w:rsidP="00202DEA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  <w:szCs w:val="28"/>
            </w:rPr>
          </w:pPr>
          <w:r w:rsidRPr="00202DEA">
            <w:rPr>
              <w:rFonts w:ascii="Calibri" w:hAnsi="Calibri" w:cs="Calibri"/>
              <w:b/>
              <w:bCs/>
              <w:szCs w:val="28"/>
            </w:rPr>
            <w:t>Types of exfiltrated data</w:t>
          </w:r>
          <w:r>
            <w:rPr>
              <w:rFonts w:ascii="Calibri" w:hAnsi="Calibri" w:cs="Calibri"/>
              <w:b/>
              <w:bCs/>
              <w:szCs w:val="28"/>
            </w:rPr>
            <w:t>.</w:t>
          </w:r>
        </w:p>
        <w:p w14:paraId="05F9DF65" w14:textId="77777777" w:rsidR="00BC0B85" w:rsidRPr="00BC0B85" w:rsidRDefault="00BC0B85" w:rsidP="00BC0B85">
          <w:pPr>
            <w:pStyle w:val="Content"/>
            <w:numPr>
              <w:ilvl w:val="0"/>
              <w:numId w:val="44"/>
            </w:numPr>
            <w:rPr>
              <w:rFonts w:ascii="Calibri" w:hAnsi="Calibri" w:cs="Calibri"/>
              <w:b/>
              <w:bCs/>
              <w:szCs w:val="28"/>
            </w:rPr>
          </w:pPr>
          <w:r w:rsidRPr="00BC0B85">
            <w:rPr>
              <w:rFonts w:ascii="Calibri" w:hAnsi="Calibri" w:cs="Calibri"/>
              <w:b/>
              <w:bCs/>
              <w:szCs w:val="28"/>
            </w:rPr>
            <w:t>Usernames, associated passwords, and other system authentication related information.</w:t>
          </w:r>
        </w:p>
        <w:p w14:paraId="5DFBE4DB" w14:textId="77777777" w:rsidR="00BC0B85" w:rsidRPr="00BC0B85" w:rsidRDefault="00BC0B85" w:rsidP="00BC0B85">
          <w:pPr>
            <w:pStyle w:val="Content"/>
            <w:numPr>
              <w:ilvl w:val="0"/>
              <w:numId w:val="44"/>
            </w:numPr>
            <w:rPr>
              <w:rFonts w:ascii="Calibri" w:hAnsi="Calibri" w:cs="Calibri"/>
              <w:b/>
              <w:bCs/>
              <w:szCs w:val="28"/>
            </w:rPr>
          </w:pPr>
          <w:r w:rsidRPr="00BC0B85">
            <w:rPr>
              <w:rFonts w:ascii="Calibri" w:hAnsi="Calibri" w:cs="Calibri"/>
              <w:b/>
              <w:bCs/>
              <w:szCs w:val="28"/>
            </w:rPr>
            <w:t>Information associated with strategic decisions</w:t>
          </w:r>
        </w:p>
        <w:p w14:paraId="2387841F" w14:textId="77777777" w:rsidR="00BC0B85" w:rsidRPr="00BC0B85" w:rsidRDefault="00BC0B85" w:rsidP="00BC0B85">
          <w:pPr>
            <w:pStyle w:val="Content"/>
            <w:numPr>
              <w:ilvl w:val="0"/>
              <w:numId w:val="44"/>
            </w:numPr>
            <w:rPr>
              <w:rFonts w:ascii="Calibri" w:hAnsi="Calibri" w:cs="Calibri"/>
              <w:b/>
              <w:bCs/>
              <w:szCs w:val="28"/>
            </w:rPr>
          </w:pPr>
          <w:r w:rsidRPr="00BC0B85">
            <w:rPr>
              <w:rFonts w:ascii="Calibri" w:hAnsi="Calibri" w:cs="Calibri"/>
              <w:b/>
              <w:bCs/>
              <w:szCs w:val="28"/>
            </w:rPr>
            <w:t>Cryptographic keys</w:t>
          </w:r>
        </w:p>
        <w:p w14:paraId="20E45595" w14:textId="77777777" w:rsidR="00BC0B85" w:rsidRPr="00BC0B85" w:rsidRDefault="00BC0B85" w:rsidP="00BC0B85">
          <w:pPr>
            <w:pStyle w:val="Content"/>
            <w:numPr>
              <w:ilvl w:val="0"/>
              <w:numId w:val="44"/>
            </w:numPr>
            <w:rPr>
              <w:rFonts w:ascii="Calibri" w:hAnsi="Calibri" w:cs="Calibri"/>
              <w:b/>
              <w:bCs/>
              <w:szCs w:val="28"/>
            </w:rPr>
          </w:pPr>
          <w:r w:rsidRPr="00BC0B85">
            <w:rPr>
              <w:rFonts w:ascii="Calibri" w:hAnsi="Calibri" w:cs="Calibri"/>
              <w:b/>
              <w:bCs/>
              <w:szCs w:val="28"/>
            </w:rPr>
            <w:t>Personal financial information</w:t>
          </w:r>
        </w:p>
        <w:p w14:paraId="72B3F112" w14:textId="77777777" w:rsidR="00BC0B85" w:rsidRPr="00BC0B85" w:rsidRDefault="00BC0B85" w:rsidP="00BC0B85">
          <w:pPr>
            <w:pStyle w:val="Content"/>
            <w:numPr>
              <w:ilvl w:val="0"/>
              <w:numId w:val="44"/>
            </w:numPr>
            <w:rPr>
              <w:rFonts w:ascii="Calibri" w:hAnsi="Calibri" w:cs="Calibri"/>
              <w:b/>
              <w:bCs/>
              <w:szCs w:val="28"/>
            </w:rPr>
          </w:pPr>
          <w:r w:rsidRPr="00BC0B85">
            <w:rPr>
              <w:rFonts w:ascii="Calibri" w:hAnsi="Calibri" w:cs="Calibri"/>
              <w:b/>
              <w:bCs/>
              <w:szCs w:val="28"/>
            </w:rPr>
            <w:t>Social security numbers and other personally identifiable information (PII)</w:t>
          </w:r>
        </w:p>
        <w:p w14:paraId="7C34255D" w14:textId="77777777" w:rsidR="00BC0B85" w:rsidRPr="00BC0B85" w:rsidRDefault="00BC0B85" w:rsidP="00BC0B85">
          <w:pPr>
            <w:pStyle w:val="Content"/>
            <w:numPr>
              <w:ilvl w:val="0"/>
              <w:numId w:val="44"/>
            </w:numPr>
            <w:rPr>
              <w:rFonts w:ascii="Calibri" w:hAnsi="Calibri" w:cs="Calibri"/>
              <w:b/>
              <w:bCs/>
              <w:szCs w:val="28"/>
            </w:rPr>
          </w:pPr>
          <w:r w:rsidRPr="00BC0B85">
            <w:rPr>
              <w:rFonts w:ascii="Calibri" w:hAnsi="Calibri" w:cs="Calibri"/>
              <w:b/>
              <w:bCs/>
              <w:szCs w:val="28"/>
            </w:rPr>
            <w:t>Mailing addresses</w:t>
          </w:r>
        </w:p>
        <w:p w14:paraId="778A5B4A" w14:textId="77777777" w:rsidR="00202DEA" w:rsidRDefault="00202DEA" w:rsidP="00202DEA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  <w:szCs w:val="28"/>
            </w:rPr>
          </w:pPr>
          <w:r w:rsidRPr="00202DEA">
            <w:rPr>
              <w:rFonts w:ascii="Calibri" w:hAnsi="Calibri" w:cs="Calibri"/>
              <w:b/>
              <w:bCs/>
              <w:szCs w:val="28"/>
            </w:rPr>
            <w:t xml:space="preserve">Types of </w:t>
          </w:r>
          <w:r>
            <w:rPr>
              <w:rFonts w:ascii="Calibri" w:hAnsi="Calibri" w:cs="Calibri"/>
              <w:b/>
              <w:bCs/>
              <w:szCs w:val="28"/>
            </w:rPr>
            <w:t>D</w:t>
          </w:r>
          <w:r w:rsidRPr="00202DEA">
            <w:rPr>
              <w:rFonts w:ascii="Calibri" w:hAnsi="Calibri" w:cs="Calibri"/>
              <w:b/>
              <w:bCs/>
              <w:szCs w:val="28"/>
            </w:rPr>
            <w:t>ata</w:t>
          </w:r>
          <w:r>
            <w:rPr>
              <w:rFonts w:ascii="Calibri" w:hAnsi="Calibri" w:cs="Calibri"/>
              <w:b/>
              <w:bCs/>
              <w:szCs w:val="28"/>
            </w:rPr>
            <w:t xml:space="preserve"> exfiltration techniques.</w:t>
          </w:r>
        </w:p>
        <w:p w14:paraId="11DD257D" w14:textId="77777777" w:rsidR="00202DEA" w:rsidRDefault="00202DEA" w:rsidP="00202DEA">
          <w:pPr>
            <w:pStyle w:val="Content"/>
            <w:numPr>
              <w:ilvl w:val="0"/>
              <w:numId w:val="44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Outbound Email</w:t>
          </w:r>
        </w:p>
        <w:p w14:paraId="6BF3ECC5" w14:textId="77777777" w:rsidR="00202DEA" w:rsidRDefault="00202DEA" w:rsidP="00202DEA">
          <w:pPr>
            <w:pStyle w:val="Content"/>
            <w:numPr>
              <w:ilvl w:val="0"/>
              <w:numId w:val="44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Downloads to Insecure devices.</w:t>
          </w:r>
        </w:p>
        <w:p w14:paraId="07CF42E5" w14:textId="77777777" w:rsidR="00202DEA" w:rsidRDefault="00202DEA" w:rsidP="00202DEA">
          <w:pPr>
            <w:pStyle w:val="Content"/>
            <w:numPr>
              <w:ilvl w:val="0"/>
              <w:numId w:val="44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Uploads to external devices.</w:t>
          </w:r>
        </w:p>
        <w:p w14:paraId="35461273" w14:textId="77777777" w:rsidR="00202DEA" w:rsidRPr="00202DEA" w:rsidRDefault="00202DEA" w:rsidP="00202DEA">
          <w:pPr>
            <w:pStyle w:val="Content"/>
            <w:numPr>
              <w:ilvl w:val="0"/>
              <w:numId w:val="44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Non-Secured behavior in the cloud.</w:t>
          </w:r>
        </w:p>
        <w:p w14:paraId="5C3E95A6" w14:textId="77777777" w:rsidR="00202DEA" w:rsidRDefault="00202DEA" w:rsidP="00202DEA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How does Data exfiltration occur?</w:t>
          </w:r>
        </w:p>
        <w:p w14:paraId="67FFF345" w14:textId="77777777" w:rsidR="00202DEA" w:rsidRDefault="00202DEA" w:rsidP="00202DEA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 xml:space="preserve">Real world </w:t>
          </w:r>
          <w:r w:rsidRPr="00202DEA">
            <w:rPr>
              <w:rFonts w:ascii="Calibri" w:hAnsi="Calibri" w:cs="Calibri"/>
              <w:b/>
              <w:bCs/>
              <w:szCs w:val="28"/>
            </w:rPr>
            <w:t>data</w:t>
          </w:r>
          <w:r>
            <w:rPr>
              <w:rFonts w:ascii="Calibri" w:hAnsi="Calibri" w:cs="Calibri"/>
              <w:b/>
              <w:bCs/>
              <w:szCs w:val="28"/>
            </w:rPr>
            <w:t xml:space="preserve"> </w:t>
          </w:r>
          <w:r w:rsidRPr="00202DEA">
            <w:rPr>
              <w:rFonts w:ascii="Calibri" w:hAnsi="Calibri" w:cs="Calibri"/>
              <w:b/>
              <w:bCs/>
              <w:szCs w:val="28"/>
            </w:rPr>
            <w:t>exfiltrat</w:t>
          </w:r>
          <w:r w:rsidR="00FD6DBC">
            <w:rPr>
              <w:rFonts w:ascii="Calibri" w:hAnsi="Calibri" w:cs="Calibri"/>
              <w:b/>
              <w:bCs/>
              <w:szCs w:val="28"/>
            </w:rPr>
            <w:t>ion</w:t>
          </w:r>
          <w:r>
            <w:rPr>
              <w:rFonts w:ascii="Calibri" w:hAnsi="Calibri" w:cs="Calibri"/>
              <w:b/>
              <w:bCs/>
              <w:szCs w:val="28"/>
            </w:rPr>
            <w:t xml:space="preserve"> incidents.</w:t>
          </w:r>
        </w:p>
        <w:p w14:paraId="61248278" w14:textId="77777777" w:rsidR="00202DEA" w:rsidRDefault="00202DEA" w:rsidP="00202DEA">
          <w:pPr>
            <w:pStyle w:val="Content"/>
            <w:numPr>
              <w:ilvl w:val="0"/>
              <w:numId w:val="45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SunTrust Bank Data Breach.</w:t>
          </w:r>
        </w:p>
        <w:p w14:paraId="50AE1EB8" w14:textId="77777777" w:rsidR="00202DEA" w:rsidRDefault="00202DEA" w:rsidP="00202DEA">
          <w:pPr>
            <w:pStyle w:val="Content"/>
            <w:numPr>
              <w:ilvl w:val="0"/>
              <w:numId w:val="45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Tesla Insider Saboteur</w:t>
          </w:r>
        </w:p>
        <w:p w14:paraId="42DD4C9D" w14:textId="77777777" w:rsidR="00202DEA" w:rsidRDefault="00FD6DBC" w:rsidP="00202DEA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 xml:space="preserve">Data </w:t>
          </w:r>
          <w:r w:rsidRPr="00202DEA">
            <w:rPr>
              <w:rFonts w:ascii="Calibri" w:hAnsi="Calibri" w:cs="Calibri"/>
              <w:b/>
              <w:bCs/>
              <w:szCs w:val="28"/>
            </w:rPr>
            <w:t>exfiltrat</w:t>
          </w:r>
          <w:r>
            <w:rPr>
              <w:rFonts w:ascii="Calibri" w:hAnsi="Calibri" w:cs="Calibri"/>
              <w:b/>
              <w:bCs/>
              <w:szCs w:val="28"/>
            </w:rPr>
            <w:t>ion prevention tools.</w:t>
          </w:r>
        </w:p>
        <w:p w14:paraId="3ED0FFB9" w14:textId="77777777" w:rsidR="00FD6DBC" w:rsidRDefault="00FD6DBC" w:rsidP="00FD6DBC">
          <w:pPr>
            <w:pStyle w:val="Content"/>
            <w:numPr>
              <w:ilvl w:val="0"/>
              <w:numId w:val="46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Splunk</w:t>
          </w:r>
        </w:p>
        <w:p w14:paraId="72EF2A21" w14:textId="77777777" w:rsidR="00FD6DBC" w:rsidRDefault="00FD6DBC" w:rsidP="00FD6DBC">
          <w:pPr>
            <w:pStyle w:val="Content"/>
            <w:numPr>
              <w:ilvl w:val="0"/>
              <w:numId w:val="46"/>
            </w:numPr>
            <w:rPr>
              <w:rFonts w:ascii="Calibri" w:hAnsi="Calibri" w:cs="Calibri"/>
              <w:b/>
              <w:bCs/>
              <w:szCs w:val="28"/>
            </w:rPr>
          </w:pPr>
          <w:proofErr w:type="spellStart"/>
          <w:r>
            <w:rPr>
              <w:rFonts w:ascii="Calibri" w:hAnsi="Calibri" w:cs="Calibri"/>
              <w:b/>
              <w:bCs/>
              <w:szCs w:val="28"/>
            </w:rPr>
            <w:t>Securonix</w:t>
          </w:r>
          <w:proofErr w:type="spellEnd"/>
        </w:p>
        <w:p w14:paraId="5C303098" w14:textId="77777777" w:rsidR="00FD6DBC" w:rsidRDefault="00FD6DBC" w:rsidP="00FD6DBC">
          <w:pPr>
            <w:pStyle w:val="Content"/>
            <w:numPr>
              <w:ilvl w:val="0"/>
              <w:numId w:val="46"/>
            </w:numPr>
            <w:rPr>
              <w:rFonts w:ascii="Calibri" w:hAnsi="Calibri" w:cs="Calibri"/>
              <w:b/>
              <w:bCs/>
              <w:szCs w:val="28"/>
            </w:rPr>
          </w:pPr>
          <w:r>
            <w:rPr>
              <w:rFonts w:ascii="Calibri" w:hAnsi="Calibri" w:cs="Calibri"/>
              <w:b/>
              <w:bCs/>
              <w:szCs w:val="28"/>
            </w:rPr>
            <w:t>Infoblox</w:t>
          </w:r>
        </w:p>
        <w:p w14:paraId="3FC513C1" w14:textId="77777777" w:rsidR="00FD6DBC" w:rsidRDefault="00FD6DBC" w:rsidP="00FD6DBC">
          <w:pPr>
            <w:pStyle w:val="Content"/>
            <w:numPr>
              <w:ilvl w:val="0"/>
              <w:numId w:val="46"/>
            </w:numPr>
            <w:rPr>
              <w:rFonts w:ascii="Calibri" w:hAnsi="Calibri" w:cs="Calibri"/>
              <w:b/>
              <w:bCs/>
              <w:szCs w:val="28"/>
            </w:rPr>
          </w:pPr>
          <w:proofErr w:type="spellStart"/>
          <w:r>
            <w:rPr>
              <w:rFonts w:ascii="Calibri" w:hAnsi="Calibri" w:cs="Calibri"/>
              <w:b/>
              <w:bCs/>
              <w:szCs w:val="28"/>
            </w:rPr>
            <w:t>Lastline</w:t>
          </w:r>
          <w:proofErr w:type="spellEnd"/>
          <w:r>
            <w:rPr>
              <w:rFonts w:ascii="Calibri" w:hAnsi="Calibri" w:cs="Calibri"/>
              <w:b/>
              <w:bCs/>
              <w:szCs w:val="28"/>
            </w:rPr>
            <w:t xml:space="preserve"> Defender</w:t>
          </w:r>
        </w:p>
        <w:p w14:paraId="0693B978" w14:textId="77777777" w:rsidR="00FD6DBC" w:rsidRDefault="00FD6DBC" w:rsidP="00FD6DBC">
          <w:pPr>
            <w:pStyle w:val="Content"/>
            <w:numPr>
              <w:ilvl w:val="0"/>
              <w:numId w:val="46"/>
            </w:numPr>
            <w:rPr>
              <w:rFonts w:ascii="Calibri" w:hAnsi="Calibri" w:cs="Calibri"/>
              <w:b/>
              <w:bCs/>
              <w:szCs w:val="28"/>
            </w:rPr>
          </w:pPr>
          <w:proofErr w:type="spellStart"/>
          <w:r>
            <w:rPr>
              <w:rFonts w:ascii="Calibri" w:hAnsi="Calibri" w:cs="Calibri"/>
              <w:b/>
              <w:bCs/>
              <w:szCs w:val="28"/>
            </w:rPr>
            <w:t>Extrahop</w:t>
          </w:r>
          <w:proofErr w:type="spellEnd"/>
        </w:p>
        <w:p w14:paraId="6C3EE8B6" w14:textId="77777777" w:rsidR="00202DEA" w:rsidRPr="00202DEA" w:rsidRDefault="00202DEA" w:rsidP="00202DEA">
          <w:pPr>
            <w:pStyle w:val="Content"/>
            <w:ind w:left="1440"/>
            <w:rPr>
              <w:rFonts w:ascii="Calibri" w:hAnsi="Calibri" w:cs="Calibri"/>
              <w:b/>
              <w:bCs/>
              <w:szCs w:val="28"/>
            </w:rPr>
          </w:pPr>
        </w:p>
        <w:p w14:paraId="44729031" w14:textId="77777777" w:rsidR="00FD6DBC" w:rsidRDefault="00FD6DBC" w:rsidP="00FD6DBC">
          <w:pPr>
            <w:pStyle w:val="Content"/>
            <w:ind w:left="720"/>
            <w:rPr>
              <w:rFonts w:ascii="Calibri" w:hAnsi="Calibri" w:cs="Calibri"/>
              <w:b/>
              <w:bCs/>
              <w:szCs w:val="28"/>
              <w:u w:val="single"/>
            </w:rPr>
          </w:pPr>
          <w:r>
            <w:rPr>
              <w:rFonts w:ascii="Calibri" w:hAnsi="Calibri" w:cs="Calibri"/>
              <w:b/>
              <w:bCs/>
              <w:szCs w:val="28"/>
              <w:u w:val="single"/>
            </w:rPr>
            <w:t>POST EXPLOITATION &amp; COVERING TRACKS</w:t>
          </w:r>
        </w:p>
        <w:p w14:paraId="7A128E39" w14:textId="77777777" w:rsidR="00FD6DBC" w:rsidRPr="003E45C3" w:rsidRDefault="00FD6DBC" w:rsidP="00FD6DBC">
          <w:pPr>
            <w:pStyle w:val="Content"/>
            <w:rPr>
              <w:rFonts w:ascii="Calibri" w:hAnsi="Calibri" w:cs="Calibri"/>
              <w:b/>
              <w:bCs/>
              <w:szCs w:val="28"/>
            </w:rPr>
          </w:pPr>
        </w:p>
        <w:p w14:paraId="34E72C86" w14:textId="77777777" w:rsidR="00FD6DBC" w:rsidRDefault="00FD6DBC" w:rsidP="00FD6DBC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What is Post exploitation?</w:t>
          </w:r>
        </w:p>
        <w:p w14:paraId="23A3E86C" w14:textId="77777777" w:rsidR="00FD6DBC" w:rsidRPr="00FD6DBC" w:rsidRDefault="00FD6DBC" w:rsidP="00FD6DBC">
          <w:pPr>
            <w:pStyle w:val="Content"/>
            <w:numPr>
              <w:ilvl w:val="0"/>
              <w:numId w:val="47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 xml:space="preserve">It </w:t>
          </w:r>
          <w:r w:rsidRPr="00FD6DBC">
            <w:rPr>
              <w:rFonts w:ascii="Calibri" w:hAnsi="Calibri" w:cs="Calibri"/>
              <w:b/>
              <w:bCs/>
            </w:rPr>
            <w:t>means the phases of operation</w:t>
          </w:r>
          <w:r>
            <w:rPr>
              <w:rFonts w:ascii="Calibri" w:hAnsi="Calibri" w:cs="Calibri"/>
              <w:b/>
              <w:bCs/>
            </w:rPr>
            <w:t xml:space="preserve"> </w:t>
          </w:r>
          <w:r w:rsidRPr="00FD6DBC">
            <w:rPr>
              <w:rFonts w:ascii="Calibri" w:hAnsi="Calibri" w:cs="Calibri"/>
              <w:b/>
              <w:bCs/>
            </w:rPr>
            <w:t>once a victim's system has been compromised by the attack</w:t>
          </w:r>
          <w:r>
            <w:rPr>
              <w:rFonts w:ascii="Calibri" w:hAnsi="Calibri" w:cs="Calibri"/>
              <w:b/>
              <w:bCs/>
            </w:rPr>
            <w:t>.</w:t>
          </w:r>
        </w:p>
        <w:p w14:paraId="6218459C" w14:textId="77777777" w:rsidR="00FD6DBC" w:rsidRDefault="00FD6DBC" w:rsidP="00FD6DBC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Importance of Post exploitation.</w:t>
          </w:r>
        </w:p>
        <w:p w14:paraId="58334B5C" w14:textId="77777777" w:rsidR="00FD6DBC" w:rsidRDefault="00FD6DBC" w:rsidP="00FD6DBC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What is Pivoting?</w:t>
          </w:r>
        </w:p>
        <w:p w14:paraId="42DEF285" w14:textId="77777777" w:rsidR="00720D07" w:rsidRPr="00720D07" w:rsidRDefault="00720D07" w:rsidP="00720D07">
          <w:pPr>
            <w:pStyle w:val="Content"/>
            <w:numPr>
              <w:ilvl w:val="0"/>
              <w:numId w:val="47"/>
            </w:numPr>
            <w:rPr>
              <w:rFonts w:ascii="Calibri" w:hAnsi="Calibri" w:cs="Calibri"/>
              <w:b/>
              <w:bCs/>
            </w:rPr>
          </w:pPr>
          <w:r w:rsidRPr="00720D07">
            <w:rPr>
              <w:rFonts w:ascii="Calibri" w:hAnsi="Calibri" w:cs="Calibri"/>
              <w:b/>
              <w:bCs/>
            </w:rPr>
            <w:t>Pivoting is the unique technique of using an instance (also referred to as a ‘plant’ or</w:t>
          </w:r>
          <w:r>
            <w:rPr>
              <w:rFonts w:ascii="Calibri" w:hAnsi="Calibri" w:cs="Calibri"/>
              <w:b/>
              <w:bCs/>
            </w:rPr>
            <w:t xml:space="preserve"> </w:t>
          </w:r>
          <w:r w:rsidRPr="00720D07">
            <w:rPr>
              <w:rFonts w:ascii="Calibri" w:hAnsi="Calibri" w:cs="Calibri"/>
              <w:b/>
              <w:bCs/>
            </w:rPr>
            <w:t>‘foothold’) to be able to move around inside a network</w:t>
          </w:r>
        </w:p>
        <w:p w14:paraId="7E0AB9F2" w14:textId="77777777" w:rsidR="00FD6DBC" w:rsidRDefault="00720D07" w:rsidP="00FD6DBC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Rules of Engagement.</w:t>
          </w:r>
        </w:p>
        <w:p w14:paraId="7C8C6CC0" w14:textId="77777777" w:rsidR="00720D07" w:rsidRDefault="00720D07" w:rsidP="00720D07">
          <w:pPr>
            <w:pStyle w:val="Content"/>
            <w:numPr>
              <w:ilvl w:val="0"/>
              <w:numId w:val="47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Protecting Ourselves.</w:t>
          </w:r>
        </w:p>
        <w:p w14:paraId="3234FB0F" w14:textId="77777777" w:rsidR="00720D07" w:rsidRDefault="00720D07" w:rsidP="00720D07">
          <w:pPr>
            <w:pStyle w:val="Content"/>
            <w:numPr>
              <w:ilvl w:val="0"/>
              <w:numId w:val="47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Protecting Clients.</w:t>
          </w:r>
        </w:p>
        <w:p w14:paraId="35904B49" w14:textId="77777777" w:rsidR="00720D07" w:rsidRDefault="00720D07" w:rsidP="00720D07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Post Exploitation tools.</w:t>
          </w:r>
        </w:p>
        <w:p w14:paraId="7BA50B61" w14:textId="77777777" w:rsidR="00720D07" w:rsidRDefault="00720D07" w:rsidP="00720D07">
          <w:pPr>
            <w:pStyle w:val="Content"/>
            <w:numPr>
              <w:ilvl w:val="0"/>
              <w:numId w:val="48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Metasploit: It is well known and most popular tool that is frequently used for post exploitation.</w:t>
          </w:r>
        </w:p>
        <w:p w14:paraId="05B27C9B" w14:textId="77777777" w:rsidR="00720D07" w:rsidRDefault="00720D07" w:rsidP="00720D07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 xml:space="preserve"> Five Stages of Hacking.</w:t>
          </w:r>
        </w:p>
        <w:p w14:paraId="2B62FD3C" w14:textId="77777777" w:rsidR="00720D07" w:rsidRDefault="00720D07" w:rsidP="00720D07">
          <w:pPr>
            <w:pStyle w:val="Content"/>
            <w:numPr>
              <w:ilvl w:val="0"/>
              <w:numId w:val="48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Reconnaissance</w:t>
          </w:r>
        </w:p>
        <w:p w14:paraId="0F999FBF" w14:textId="77777777" w:rsidR="00720D07" w:rsidRDefault="00720D07" w:rsidP="00720D07">
          <w:pPr>
            <w:pStyle w:val="Content"/>
            <w:numPr>
              <w:ilvl w:val="0"/>
              <w:numId w:val="48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Scanning</w:t>
          </w:r>
        </w:p>
        <w:p w14:paraId="139217AA" w14:textId="77777777" w:rsidR="00720D07" w:rsidRDefault="00720D07" w:rsidP="00720D07">
          <w:pPr>
            <w:pStyle w:val="Content"/>
            <w:numPr>
              <w:ilvl w:val="0"/>
              <w:numId w:val="48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Gaining Access</w:t>
          </w:r>
        </w:p>
        <w:p w14:paraId="66A28DDA" w14:textId="77777777" w:rsidR="00720D07" w:rsidRDefault="00720D07" w:rsidP="00720D07">
          <w:pPr>
            <w:pStyle w:val="Content"/>
            <w:numPr>
              <w:ilvl w:val="0"/>
              <w:numId w:val="48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Maintaining Access</w:t>
          </w:r>
        </w:p>
        <w:p w14:paraId="0528CDC6" w14:textId="77777777" w:rsidR="00720D07" w:rsidRDefault="0063015B" w:rsidP="00720D07">
          <w:pPr>
            <w:pStyle w:val="Content"/>
            <w:numPr>
              <w:ilvl w:val="0"/>
              <w:numId w:val="48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Cleaning Tracks</w:t>
          </w:r>
          <w:r w:rsidR="00720D07">
            <w:rPr>
              <w:rFonts w:ascii="Calibri" w:hAnsi="Calibri" w:cs="Calibri"/>
              <w:b/>
              <w:bCs/>
            </w:rPr>
            <w:t xml:space="preserve"> </w:t>
          </w:r>
        </w:p>
        <w:p w14:paraId="096AD5C9" w14:textId="77777777" w:rsidR="0063015B" w:rsidRPr="0063015B" w:rsidRDefault="0063015B" w:rsidP="0063015B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What is Covering tracks?</w:t>
          </w:r>
        </w:p>
        <w:p w14:paraId="629843FA" w14:textId="77777777" w:rsidR="0063015B" w:rsidRDefault="0063015B" w:rsidP="0063015B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Importance of Covering tracks.</w:t>
          </w:r>
        </w:p>
        <w:p w14:paraId="0674C45C" w14:textId="77777777" w:rsidR="0063015B" w:rsidRDefault="0063015B" w:rsidP="0063015B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Using reverse HTTP SHELLS</w:t>
          </w:r>
        </w:p>
        <w:p w14:paraId="489DBE89" w14:textId="77777777" w:rsidR="0063015B" w:rsidRDefault="0063015B" w:rsidP="0063015B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Using ICMP TUNNELS</w:t>
          </w:r>
        </w:p>
        <w:p w14:paraId="66A361B0" w14:textId="28D9BCB9" w:rsidR="0063015B" w:rsidRDefault="0063015B" w:rsidP="0063015B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Clearing Event Logs</w:t>
          </w:r>
        </w:p>
        <w:p w14:paraId="24E78790" w14:textId="5D7C29FF" w:rsidR="0063015B" w:rsidRDefault="0063015B" w:rsidP="0063015B">
          <w:pPr>
            <w:pStyle w:val="Content"/>
            <w:numPr>
              <w:ilvl w:val="0"/>
              <w:numId w:val="39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Shredding Command history</w:t>
          </w:r>
        </w:p>
        <w:p w14:paraId="614864FE" w14:textId="7F65A70B" w:rsidR="0063015B" w:rsidRPr="0063015B" w:rsidRDefault="0063015B" w:rsidP="0063015B">
          <w:pPr>
            <w:pStyle w:val="Content"/>
            <w:ind w:left="1440"/>
            <w:rPr>
              <w:rFonts w:ascii="Calibri" w:hAnsi="Calibri" w:cs="Calibri"/>
              <w:b/>
              <w:bCs/>
            </w:rPr>
          </w:pPr>
        </w:p>
        <w:p w14:paraId="315761A1" w14:textId="24F8DE8B" w:rsidR="00720D07" w:rsidRDefault="0082316A" w:rsidP="00720D07">
          <w:pPr>
            <w:pStyle w:val="Content"/>
            <w:ind w:left="1440"/>
            <w:rPr>
              <w:rFonts w:ascii="Calibri" w:hAnsi="Calibri" w:cs="Calibri"/>
              <w:b/>
              <w:bCs/>
            </w:rPr>
          </w:pPr>
          <w:r w:rsidRPr="0082316A">
            <w:rPr>
              <w:rFonts w:ascii="Calibri" w:hAnsi="Calibri" w:cs="Calibri"/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0292" behindDoc="0" locked="0" layoutInCell="1" allowOverlap="1" wp14:anchorId="4FA04D89" wp14:editId="1DA6189C">
                    <wp:simplePos x="0" y="0"/>
                    <wp:positionH relativeFrom="column">
                      <wp:posOffset>3805234</wp:posOffset>
                    </wp:positionH>
                    <wp:positionV relativeFrom="paragraph">
                      <wp:posOffset>234044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BD8148" w14:textId="77777777" w:rsidR="0082316A" w:rsidRDefault="0082316A" w:rsidP="0082316A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NAME: I PRASANTI</w:t>
                                </w:r>
                              </w:p>
                              <w:p w14:paraId="161570AA" w14:textId="77777777" w:rsidR="0082316A" w:rsidRDefault="0082316A" w:rsidP="0082316A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SIC: 20BCEA56</w:t>
                                </w:r>
                              </w:p>
                              <w:p w14:paraId="5694AACB" w14:textId="3E17F5EA" w:rsidR="0082316A" w:rsidRPr="0082316A" w:rsidRDefault="0082316A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BRANCH: CEN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FA04D89" id="Text Box 2" o:spid="_x0000_s1029" type="#_x0000_t202" style="position:absolute;left:0;text-align:left;margin-left:299.6pt;margin-top:18.45pt;width:185.9pt;height:110.6pt;z-index:2516602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EGTZ6HeAAAACgEAAA8AAAAAAAAAAAAAAAAAbwQAAGRycy9kb3ducmV2LnhtbFBLBQYAAAAA&#10;BAAEAPMAAAB6BQAAAAA=&#10;">
                    <v:textbox style="mso-fit-shape-to-text:t">
                      <w:txbxContent>
                        <w:p w14:paraId="19BD8148" w14:textId="77777777" w:rsidR="0082316A" w:rsidRDefault="0082316A" w:rsidP="0082316A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NAME: I PRASANTI</w:t>
                          </w:r>
                        </w:p>
                        <w:p w14:paraId="161570AA" w14:textId="77777777" w:rsidR="0082316A" w:rsidRDefault="0082316A" w:rsidP="0082316A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SIC: 20BCEA56</w:t>
                          </w:r>
                        </w:p>
                        <w:p w14:paraId="5694AACB" w14:textId="3E17F5EA" w:rsidR="0082316A" w:rsidRPr="0082316A" w:rsidRDefault="0082316A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BRANCH: CEN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004932E9" w14:textId="77777777" w:rsidR="00D40DBE" w:rsidRDefault="00D40DBE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1332CAD2" w14:textId="536443A1" w:rsidR="00C11ADE" w:rsidRDefault="00C11ADE" w:rsidP="005B0748">
          <w:pPr>
            <w:pStyle w:val="Content"/>
            <w:rPr>
              <w:rFonts w:ascii="Calibri" w:hAnsi="Calibri" w:cs="Calibri"/>
              <w:color w:val="000000" w:themeColor="text1"/>
              <w:sz w:val="22"/>
            </w:rPr>
          </w:pPr>
        </w:p>
        <w:p w14:paraId="1E9B9A48" w14:textId="44199869" w:rsidR="00D40DBE" w:rsidRDefault="00D40DBE" w:rsidP="00D40DBE">
          <w:pPr>
            <w:pStyle w:val="Content"/>
            <w:ind w:left="720"/>
            <w:rPr>
              <w:rFonts w:ascii="Calibri" w:hAnsi="Calibri" w:cs="Calibri"/>
              <w:b/>
              <w:bCs/>
            </w:rPr>
          </w:pPr>
        </w:p>
        <w:p w14:paraId="527A82A5" w14:textId="77777777" w:rsidR="008234ED" w:rsidRPr="005B0748" w:rsidRDefault="0082316A" w:rsidP="005B0748">
          <w:pPr>
            <w:pStyle w:val="Content"/>
            <w:rPr>
              <w:rFonts w:ascii="Calibri" w:hAnsi="Calibri" w:cs="Calibri"/>
              <w:b/>
              <w:bCs/>
              <w:color w:val="000000" w:themeColor="text1"/>
              <w:sz w:val="24"/>
              <w:szCs w:val="24"/>
              <w:u w:val="single"/>
            </w:rPr>
          </w:pPr>
        </w:p>
      </w:sdtContent>
    </w:sdt>
    <w:sectPr w:rsidR="008234ED" w:rsidRPr="005B0748" w:rsidSect="00F030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2C7"/>
    <w:multiLevelType w:val="hybridMultilevel"/>
    <w:tmpl w:val="1CA8A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0C41"/>
    <w:multiLevelType w:val="hybridMultilevel"/>
    <w:tmpl w:val="4DF8A8CE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09AF3AE6"/>
    <w:multiLevelType w:val="hybridMultilevel"/>
    <w:tmpl w:val="AA2012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407ADF"/>
    <w:multiLevelType w:val="hybridMultilevel"/>
    <w:tmpl w:val="06B0F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53C9D"/>
    <w:multiLevelType w:val="hybridMultilevel"/>
    <w:tmpl w:val="0ACCA0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F873AD"/>
    <w:multiLevelType w:val="hybridMultilevel"/>
    <w:tmpl w:val="F7C0435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1C3754"/>
    <w:multiLevelType w:val="hybridMultilevel"/>
    <w:tmpl w:val="93187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23E6F"/>
    <w:multiLevelType w:val="hybridMultilevel"/>
    <w:tmpl w:val="BEC2B65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62F46BD"/>
    <w:multiLevelType w:val="hybridMultilevel"/>
    <w:tmpl w:val="21982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B65BC"/>
    <w:multiLevelType w:val="hybridMultilevel"/>
    <w:tmpl w:val="5C98C3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CA68AE"/>
    <w:multiLevelType w:val="hybridMultilevel"/>
    <w:tmpl w:val="AC92CC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1033318"/>
    <w:multiLevelType w:val="hybridMultilevel"/>
    <w:tmpl w:val="9F445F0C"/>
    <w:lvl w:ilvl="0" w:tplc="4009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2281EF8"/>
    <w:multiLevelType w:val="hybridMultilevel"/>
    <w:tmpl w:val="7024AD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5794971"/>
    <w:multiLevelType w:val="hybridMultilevel"/>
    <w:tmpl w:val="69D8DF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A66F0F"/>
    <w:multiLevelType w:val="hybridMultilevel"/>
    <w:tmpl w:val="D35C212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B2018DC"/>
    <w:multiLevelType w:val="hybridMultilevel"/>
    <w:tmpl w:val="41B422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C451748"/>
    <w:multiLevelType w:val="hybridMultilevel"/>
    <w:tmpl w:val="C1546F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FE0BE8"/>
    <w:multiLevelType w:val="hybridMultilevel"/>
    <w:tmpl w:val="C452FF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F272601"/>
    <w:multiLevelType w:val="hybridMultilevel"/>
    <w:tmpl w:val="13CE13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F6873CA"/>
    <w:multiLevelType w:val="hybridMultilevel"/>
    <w:tmpl w:val="683AF3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1F5D74"/>
    <w:multiLevelType w:val="hybridMultilevel"/>
    <w:tmpl w:val="146E31D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0EF71A3"/>
    <w:multiLevelType w:val="hybridMultilevel"/>
    <w:tmpl w:val="AC561396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2" w15:restartNumberingAfterBreak="0">
    <w:nsid w:val="33CE1786"/>
    <w:multiLevelType w:val="hybridMultilevel"/>
    <w:tmpl w:val="4F340D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5413ED6"/>
    <w:multiLevelType w:val="hybridMultilevel"/>
    <w:tmpl w:val="1CA8A3E0"/>
    <w:lvl w:ilvl="0" w:tplc="E5963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30805"/>
    <w:multiLevelType w:val="hybridMultilevel"/>
    <w:tmpl w:val="2DE86D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C6C2B4F"/>
    <w:multiLevelType w:val="hybridMultilevel"/>
    <w:tmpl w:val="1CA8A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BD6894"/>
    <w:multiLevelType w:val="hybridMultilevel"/>
    <w:tmpl w:val="A4A610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1342116"/>
    <w:multiLevelType w:val="hybridMultilevel"/>
    <w:tmpl w:val="15A49408"/>
    <w:lvl w:ilvl="0" w:tplc="4009000D">
      <w:start w:val="1"/>
      <w:numFmt w:val="bullet"/>
      <w:lvlText w:val=""/>
      <w:lvlJc w:val="left"/>
      <w:pPr>
        <w:ind w:left="3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abstractNum w:abstractNumId="28" w15:restartNumberingAfterBreak="0">
    <w:nsid w:val="47C10438"/>
    <w:multiLevelType w:val="hybridMultilevel"/>
    <w:tmpl w:val="1BA4E6E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7DC18D5"/>
    <w:multiLevelType w:val="hybridMultilevel"/>
    <w:tmpl w:val="E68E53B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4C4F4587"/>
    <w:multiLevelType w:val="hybridMultilevel"/>
    <w:tmpl w:val="6CAEAE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C95426D"/>
    <w:multiLevelType w:val="hybridMultilevel"/>
    <w:tmpl w:val="27764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2584AB8"/>
    <w:multiLevelType w:val="hybridMultilevel"/>
    <w:tmpl w:val="753E6F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7D186F"/>
    <w:multiLevelType w:val="hybridMultilevel"/>
    <w:tmpl w:val="1D64F31E"/>
    <w:lvl w:ilvl="0" w:tplc="40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4" w15:restartNumberingAfterBreak="0">
    <w:nsid w:val="553F06F5"/>
    <w:multiLevelType w:val="hybridMultilevel"/>
    <w:tmpl w:val="41ACD5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5404483"/>
    <w:multiLevelType w:val="hybridMultilevel"/>
    <w:tmpl w:val="1FD480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9001A7B"/>
    <w:multiLevelType w:val="hybridMultilevel"/>
    <w:tmpl w:val="1CA8A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BA224D"/>
    <w:multiLevelType w:val="hybridMultilevel"/>
    <w:tmpl w:val="5266A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B3646E"/>
    <w:multiLevelType w:val="hybridMultilevel"/>
    <w:tmpl w:val="6E1C95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0CA728D"/>
    <w:multiLevelType w:val="hybridMultilevel"/>
    <w:tmpl w:val="AFB677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6F22E31"/>
    <w:multiLevelType w:val="hybridMultilevel"/>
    <w:tmpl w:val="1CA8A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24084"/>
    <w:multiLevelType w:val="hybridMultilevel"/>
    <w:tmpl w:val="F0BC1F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17B4071"/>
    <w:multiLevelType w:val="hybridMultilevel"/>
    <w:tmpl w:val="20BC39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734675D"/>
    <w:multiLevelType w:val="hybridMultilevel"/>
    <w:tmpl w:val="644C20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819275C"/>
    <w:multiLevelType w:val="hybridMultilevel"/>
    <w:tmpl w:val="64A800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BB11715"/>
    <w:multiLevelType w:val="hybridMultilevel"/>
    <w:tmpl w:val="8D3C99B4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6" w15:restartNumberingAfterBreak="0">
    <w:nsid w:val="7BDA2314"/>
    <w:multiLevelType w:val="hybridMultilevel"/>
    <w:tmpl w:val="BC885AA0"/>
    <w:lvl w:ilvl="0" w:tplc="4009000B">
      <w:start w:val="1"/>
      <w:numFmt w:val="bullet"/>
      <w:lvlText w:val=""/>
      <w:lvlJc w:val="left"/>
      <w:pPr>
        <w:ind w:left="22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47" w15:restartNumberingAfterBreak="0">
    <w:nsid w:val="7EBC4F95"/>
    <w:multiLevelType w:val="hybridMultilevel"/>
    <w:tmpl w:val="114CDF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9859924">
    <w:abstractNumId w:val="23"/>
  </w:num>
  <w:num w:numId="2" w16cid:durableId="1878197165">
    <w:abstractNumId w:val="19"/>
  </w:num>
  <w:num w:numId="3" w16cid:durableId="2108497539">
    <w:abstractNumId w:val="17"/>
  </w:num>
  <w:num w:numId="4" w16cid:durableId="253129883">
    <w:abstractNumId w:val="22"/>
  </w:num>
  <w:num w:numId="5" w16cid:durableId="1905682709">
    <w:abstractNumId w:val="9"/>
  </w:num>
  <w:num w:numId="6" w16cid:durableId="351080125">
    <w:abstractNumId w:val="4"/>
  </w:num>
  <w:num w:numId="7" w16cid:durableId="287709713">
    <w:abstractNumId w:val="15"/>
  </w:num>
  <w:num w:numId="8" w16cid:durableId="1796219018">
    <w:abstractNumId w:val="44"/>
  </w:num>
  <w:num w:numId="9" w16cid:durableId="397364164">
    <w:abstractNumId w:val="35"/>
  </w:num>
  <w:num w:numId="10" w16cid:durableId="757020947">
    <w:abstractNumId w:val="30"/>
  </w:num>
  <w:num w:numId="11" w16cid:durableId="1353261513">
    <w:abstractNumId w:val="31"/>
  </w:num>
  <w:num w:numId="12" w16cid:durableId="1825512592">
    <w:abstractNumId w:val="2"/>
  </w:num>
  <w:num w:numId="13" w16cid:durableId="301933288">
    <w:abstractNumId w:val="34"/>
  </w:num>
  <w:num w:numId="14" w16cid:durableId="1109592096">
    <w:abstractNumId w:val="39"/>
  </w:num>
  <w:num w:numId="15" w16cid:durableId="1881552583">
    <w:abstractNumId w:val="16"/>
  </w:num>
  <w:num w:numId="16" w16cid:durableId="1907451373">
    <w:abstractNumId w:val="41"/>
  </w:num>
  <w:num w:numId="17" w16cid:durableId="883373981">
    <w:abstractNumId w:val="28"/>
  </w:num>
  <w:num w:numId="18" w16cid:durableId="1846050448">
    <w:abstractNumId w:val="11"/>
  </w:num>
  <w:num w:numId="19" w16cid:durableId="1904217353">
    <w:abstractNumId w:val="27"/>
  </w:num>
  <w:num w:numId="20" w16cid:durableId="1505822497">
    <w:abstractNumId w:val="14"/>
  </w:num>
  <w:num w:numId="21" w16cid:durableId="2098212051">
    <w:abstractNumId w:val="29"/>
  </w:num>
  <w:num w:numId="22" w16cid:durableId="859511559">
    <w:abstractNumId w:val="7"/>
  </w:num>
  <w:num w:numId="23" w16cid:durableId="1394816217">
    <w:abstractNumId w:val="20"/>
  </w:num>
  <w:num w:numId="24" w16cid:durableId="486358681">
    <w:abstractNumId w:val="36"/>
  </w:num>
  <w:num w:numId="25" w16cid:durableId="522323868">
    <w:abstractNumId w:val="0"/>
  </w:num>
  <w:num w:numId="26" w16cid:durableId="1138381095">
    <w:abstractNumId w:val="40"/>
  </w:num>
  <w:num w:numId="27" w16cid:durableId="1131631909">
    <w:abstractNumId w:val="25"/>
  </w:num>
  <w:num w:numId="28" w16cid:durableId="46152432">
    <w:abstractNumId w:val="32"/>
  </w:num>
  <w:num w:numId="29" w16cid:durableId="774204279">
    <w:abstractNumId w:val="5"/>
  </w:num>
  <w:num w:numId="30" w16cid:durableId="1850832473">
    <w:abstractNumId w:val="3"/>
  </w:num>
  <w:num w:numId="31" w16cid:durableId="1525754269">
    <w:abstractNumId w:val="13"/>
  </w:num>
  <w:num w:numId="32" w16cid:durableId="517934200">
    <w:abstractNumId w:val="1"/>
  </w:num>
  <w:num w:numId="33" w16cid:durableId="1598174401">
    <w:abstractNumId w:val="45"/>
  </w:num>
  <w:num w:numId="34" w16cid:durableId="1948387659">
    <w:abstractNumId w:val="21"/>
  </w:num>
  <w:num w:numId="35" w16cid:durableId="332803741">
    <w:abstractNumId w:val="46"/>
  </w:num>
  <w:num w:numId="36" w16cid:durableId="1940260610">
    <w:abstractNumId w:val="8"/>
  </w:num>
  <w:num w:numId="37" w16cid:durableId="2035308313">
    <w:abstractNumId w:val="6"/>
  </w:num>
  <w:num w:numId="38" w16cid:durableId="546063369">
    <w:abstractNumId w:val="37"/>
  </w:num>
  <w:num w:numId="39" w16cid:durableId="1177648232">
    <w:abstractNumId w:val="47"/>
  </w:num>
  <w:num w:numId="40" w16cid:durableId="1689020013">
    <w:abstractNumId w:val="24"/>
  </w:num>
  <w:num w:numId="41" w16cid:durableId="782458497">
    <w:abstractNumId w:val="33"/>
  </w:num>
  <w:num w:numId="42" w16cid:durableId="1297906300">
    <w:abstractNumId w:val="26"/>
  </w:num>
  <w:num w:numId="43" w16cid:durableId="1654024023">
    <w:abstractNumId w:val="18"/>
  </w:num>
  <w:num w:numId="44" w16cid:durableId="1018041305">
    <w:abstractNumId w:val="10"/>
  </w:num>
  <w:num w:numId="45" w16cid:durableId="910895891">
    <w:abstractNumId w:val="12"/>
  </w:num>
  <w:num w:numId="46" w16cid:durableId="930241881">
    <w:abstractNumId w:val="43"/>
  </w:num>
  <w:num w:numId="47" w16cid:durableId="933174489">
    <w:abstractNumId w:val="38"/>
  </w:num>
  <w:num w:numId="48" w16cid:durableId="1676688477">
    <w:abstractNumId w:val="42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shanti Ivaturi">
    <w15:presenceInfo w15:providerId="Windows Live" w15:userId="51f87bd952e871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15"/>
    <w:rsid w:val="000C3045"/>
    <w:rsid w:val="000D11C9"/>
    <w:rsid w:val="0010781C"/>
    <w:rsid w:val="00133AE4"/>
    <w:rsid w:val="001B5931"/>
    <w:rsid w:val="001F288F"/>
    <w:rsid w:val="00202DEA"/>
    <w:rsid w:val="002570EE"/>
    <w:rsid w:val="00265A00"/>
    <w:rsid w:val="0027330C"/>
    <w:rsid w:val="002D3BBA"/>
    <w:rsid w:val="002E3D2F"/>
    <w:rsid w:val="002E6D5F"/>
    <w:rsid w:val="003127E0"/>
    <w:rsid w:val="00314ED8"/>
    <w:rsid w:val="00356620"/>
    <w:rsid w:val="003C6D66"/>
    <w:rsid w:val="003E45C3"/>
    <w:rsid w:val="003E7458"/>
    <w:rsid w:val="003F1204"/>
    <w:rsid w:val="00422862"/>
    <w:rsid w:val="00450174"/>
    <w:rsid w:val="004725EC"/>
    <w:rsid w:val="00493FD1"/>
    <w:rsid w:val="005175B7"/>
    <w:rsid w:val="005B0748"/>
    <w:rsid w:val="005B6F93"/>
    <w:rsid w:val="005F5C0C"/>
    <w:rsid w:val="0061069F"/>
    <w:rsid w:val="00620DD9"/>
    <w:rsid w:val="0063015B"/>
    <w:rsid w:val="006B3C45"/>
    <w:rsid w:val="006F0CC8"/>
    <w:rsid w:val="00715B3F"/>
    <w:rsid w:val="00720D07"/>
    <w:rsid w:val="00747F89"/>
    <w:rsid w:val="0075192E"/>
    <w:rsid w:val="007D1ECE"/>
    <w:rsid w:val="0082316A"/>
    <w:rsid w:val="008234ED"/>
    <w:rsid w:val="008E2EA9"/>
    <w:rsid w:val="008F596A"/>
    <w:rsid w:val="00947F59"/>
    <w:rsid w:val="009A70C5"/>
    <w:rsid w:val="009B3479"/>
    <w:rsid w:val="00A63160"/>
    <w:rsid w:val="00A90444"/>
    <w:rsid w:val="00AE7596"/>
    <w:rsid w:val="00BC0B85"/>
    <w:rsid w:val="00BC13CE"/>
    <w:rsid w:val="00BC31CC"/>
    <w:rsid w:val="00C11ADE"/>
    <w:rsid w:val="00C27A1F"/>
    <w:rsid w:val="00D40DBE"/>
    <w:rsid w:val="00D640B0"/>
    <w:rsid w:val="00D92D79"/>
    <w:rsid w:val="00E21CD7"/>
    <w:rsid w:val="00E50430"/>
    <w:rsid w:val="00EE3915"/>
    <w:rsid w:val="00F0307E"/>
    <w:rsid w:val="00F058C3"/>
    <w:rsid w:val="00F44B5A"/>
    <w:rsid w:val="00F632F2"/>
    <w:rsid w:val="00F74347"/>
    <w:rsid w:val="00F8095A"/>
    <w:rsid w:val="00F91E1B"/>
    <w:rsid w:val="00FD24B3"/>
    <w:rsid w:val="00F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DF31"/>
  <w15:chartTrackingRefBased/>
  <w15:docId w15:val="{32272EBC-297A-4D08-A3B4-A7F23F0E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15"/>
  </w:style>
  <w:style w:type="paragraph" w:styleId="Heading1">
    <w:name w:val="heading 1"/>
    <w:basedOn w:val="Normal"/>
    <w:next w:val="Normal"/>
    <w:link w:val="Heading1Char"/>
    <w:uiPriority w:val="9"/>
    <w:qFormat/>
    <w:rsid w:val="00EE3915"/>
    <w:pPr>
      <w:keepNext/>
      <w:keepLines/>
      <w:pBdr>
        <w:bottom w:val="single" w:sz="4" w:space="1" w:color="B80E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1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1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1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1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1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1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15"/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15"/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1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1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1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1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1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1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91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9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E3915"/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391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E3915"/>
    <w:rPr>
      <w:b/>
      <w:bCs/>
    </w:rPr>
  </w:style>
  <w:style w:type="character" w:styleId="Emphasis">
    <w:name w:val="Emphasis"/>
    <w:basedOn w:val="DefaultParagraphFont"/>
    <w:uiPriority w:val="20"/>
    <w:qFormat/>
    <w:rsid w:val="00EE3915"/>
    <w:rPr>
      <w:i/>
      <w:iCs/>
    </w:rPr>
  </w:style>
  <w:style w:type="paragraph" w:styleId="NoSpacing">
    <w:name w:val="No Spacing"/>
    <w:link w:val="NoSpacingChar"/>
    <w:uiPriority w:val="1"/>
    <w:qFormat/>
    <w:rsid w:val="00EE39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91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39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1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15"/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39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9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91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E39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39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915"/>
    <w:pPr>
      <w:outlineLvl w:val="9"/>
    </w:pPr>
  </w:style>
  <w:style w:type="paragraph" w:customStyle="1" w:styleId="Content">
    <w:name w:val="Content"/>
    <w:basedOn w:val="Normal"/>
    <w:link w:val="ContentChar"/>
    <w:qFormat/>
    <w:rsid w:val="00EE3915"/>
    <w:pPr>
      <w:spacing w:after="0" w:line="276" w:lineRule="auto"/>
    </w:pPr>
    <w:rPr>
      <w:color w:val="424242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EE3915"/>
    <w:rPr>
      <w:color w:val="424242" w:themeColor="text2"/>
      <w:sz w:val="2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3915"/>
    <w:pPr>
      <w:ind w:left="720"/>
      <w:contextualSpacing/>
    </w:pPr>
  </w:style>
  <w:style w:type="character" w:customStyle="1" w:styleId="textannotation">
    <w:name w:val="textannotation"/>
    <w:basedOn w:val="DefaultParagraphFont"/>
    <w:rsid w:val="006B3C45"/>
  </w:style>
  <w:style w:type="paragraph" w:styleId="NormalWeb">
    <w:name w:val="Normal (Web)"/>
    <w:basedOn w:val="Normal"/>
    <w:uiPriority w:val="99"/>
    <w:unhideWhenUsed/>
    <w:rsid w:val="008F5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A00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0307E"/>
  </w:style>
  <w:style w:type="table" w:styleId="TableGrid">
    <w:name w:val="Table Grid"/>
    <w:basedOn w:val="TableNormal"/>
    <w:uiPriority w:val="39"/>
    <w:rsid w:val="0013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B07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EC2C8E5FD843428266B5462D551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345A-F083-4F8F-B315-9B9407BDFB6D}"/>
      </w:docPartPr>
      <w:docPartBody>
        <w:p w:rsidR="00C56F4C" w:rsidRDefault="00856CE5" w:rsidP="00856CE5">
          <w:pPr>
            <w:pStyle w:val="3FEC2C8E5FD843428266B5462D5510F2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30959"/>
    <w:rsid w:val="000C4D5D"/>
    <w:rsid w:val="002E3E2A"/>
    <w:rsid w:val="003F0609"/>
    <w:rsid w:val="00430605"/>
    <w:rsid w:val="005655AE"/>
    <w:rsid w:val="00856CE5"/>
    <w:rsid w:val="008579FF"/>
    <w:rsid w:val="00C56F4C"/>
    <w:rsid w:val="00CC2301"/>
    <w:rsid w:val="00CE5BE0"/>
    <w:rsid w:val="00D6615F"/>
    <w:rsid w:val="00D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EC2C8E5FD843428266B5462D5510F2">
    <w:name w:val="3FEC2C8E5FD843428266B5462D5510F2"/>
    <w:rsid w:val="00856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2022-06-29T00:00:00</PublishDate>
  <Abstract>ASSIGNMENT 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3D248B-91CA-43D2-84C5-FDA1F04C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Networking, Footprinting using  reconnaissance enumeration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Networking, Foot Printing using reconnaissance enumeration</dc:title>
  <dc:subject/>
  <dc:creator>Prasanti</dc:creator>
  <cp:keywords/>
  <dc:description/>
  <cp:lastModifiedBy>Prashanti Ivaturi</cp:lastModifiedBy>
  <cp:revision>2</cp:revision>
  <dcterms:created xsi:type="dcterms:W3CDTF">2022-07-17T16:00:00Z</dcterms:created>
  <dcterms:modified xsi:type="dcterms:W3CDTF">2022-07-18T05:26:00Z</dcterms:modified>
</cp:coreProperties>
</file>